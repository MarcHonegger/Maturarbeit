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5DF47" w14:textId="2519B266" w:rsidR="00947F54" w:rsidDel="00215890" w:rsidRDefault="00FA6A5D">
      <w:pPr>
        <w:rPr>
          <w:del w:id="0" w:author="Schürpf Elia" w:date="2022-10-23T20:20:00Z"/>
        </w:rPr>
      </w:pPr>
      <w:del w:id="1" w:author="Schürpf Elia" w:date="2022-10-23T20:20:00Z">
        <w:r w:rsidDel="00215890">
          <w:delText>Worum geht es?</w:delText>
        </w:r>
      </w:del>
    </w:p>
    <w:p w14:paraId="00C30281" w14:textId="08244937" w:rsidR="00FA6A5D" w:rsidDel="00215890" w:rsidRDefault="00FA6A5D">
      <w:pPr>
        <w:rPr>
          <w:del w:id="2" w:author="Schürpf Elia" w:date="2022-10-23T20:20:00Z"/>
        </w:rPr>
      </w:pPr>
      <w:del w:id="3" w:author="Schürpf Elia" w:date="2022-10-23T20:20:00Z">
        <w:r w:rsidDel="00215890">
          <w:delText>Wie bist du vorgegangen</w:delText>
        </w:r>
      </w:del>
    </w:p>
    <w:p w14:paraId="587E0ECF" w14:textId="307B13DA" w:rsidR="00FA6A5D" w:rsidDel="00215890" w:rsidRDefault="00FA6A5D">
      <w:pPr>
        <w:rPr>
          <w:del w:id="4" w:author="Schürpf Elia" w:date="2022-10-23T20:20:00Z"/>
        </w:rPr>
      </w:pPr>
      <w:del w:id="5" w:author="Schürpf Elia" w:date="2022-10-23T20:20:00Z">
        <w:r w:rsidDel="00215890">
          <w:delText>Was sind deine wichtigsten Ergebnisse?</w:delText>
        </w:r>
      </w:del>
    </w:p>
    <w:p w14:paraId="0B02FEA6" w14:textId="7CB56B22" w:rsidR="00FA6A5D" w:rsidDel="00215890" w:rsidRDefault="00FA6A5D">
      <w:pPr>
        <w:rPr>
          <w:del w:id="6" w:author="Schürpf Elia" w:date="2022-10-23T20:20:00Z"/>
        </w:rPr>
      </w:pPr>
      <w:del w:id="7" w:author="Schürpf Elia" w:date="2022-10-23T20:20:00Z">
        <w:r w:rsidDel="00215890">
          <w:delText>Was bedeuten deine Ergebnisse?</w:delText>
        </w:r>
      </w:del>
    </w:p>
    <w:p w14:paraId="726FFD2C" w14:textId="4D730E67" w:rsidR="006038A5" w:rsidDel="00215890" w:rsidRDefault="00FA6A5D">
      <w:pPr>
        <w:rPr>
          <w:del w:id="8" w:author="Schürpf Elia" w:date="2022-10-23T20:20:00Z"/>
        </w:rPr>
      </w:pPr>
      <w:del w:id="9" w:author="Schürpf Elia" w:date="2022-10-23T20:20:00Z">
        <w:r w:rsidDel="00215890">
          <w:delText>Wer sind wir?</w:delText>
        </w:r>
      </w:del>
    </w:p>
    <w:p w14:paraId="51871AF3" w14:textId="77777777" w:rsidR="002C3548" w:rsidRDefault="002C3548"/>
    <w:p w14:paraId="5B193800" w14:textId="69D3A0DF" w:rsidR="00941919" w:rsidRDefault="00941919">
      <w:r>
        <w:t>Abstract</w:t>
      </w:r>
    </w:p>
    <w:p w14:paraId="231A2FF7" w14:textId="607B53EA" w:rsidR="006038A5" w:rsidDel="0039567C" w:rsidRDefault="006038A5">
      <w:pPr>
        <w:rPr>
          <w:del w:id="10" w:author="Schürpf Elia" w:date="2022-10-23T20:09:00Z"/>
        </w:rPr>
      </w:pPr>
      <w:r>
        <w:t>Ziel</w:t>
      </w:r>
      <w:r w:rsidR="002C3548">
        <w:t xml:space="preserve"> dieser</w:t>
      </w:r>
      <w:r>
        <w:t xml:space="preserve"> Maturitätsarbeit war das Programmieren eines funktionsfähigen Videospiels,</w:t>
      </w:r>
      <w:ins w:id="11" w:author="Schürpf Elia" w:date="2022-10-23T20:22:00Z">
        <w:r w:rsidR="00B21EB4">
          <w:t xml:space="preserve"> das</w:t>
        </w:r>
      </w:ins>
      <w:del w:id="12" w:author="Schürpf Elia" w:date="2022-10-23T20:22:00Z">
        <w:r w:rsidDel="00B21EB4">
          <w:delText xml:space="preserve"> welches</w:delText>
        </w:r>
      </w:del>
      <w:r>
        <w:t xml:space="preserve"> jede vergleichbare Maturitätsarbeit in den Schatten stellt.</w:t>
      </w:r>
      <w:r w:rsidR="002C3548">
        <w:t xml:space="preserve"> </w:t>
      </w:r>
      <w:r w:rsidR="000C709F">
        <w:t>Für die Verwirklichung dieser Vision war ein programmieraffines und engagiertes Duo von Nöten</w:t>
      </w:r>
      <w:ins w:id="13" w:author="Schürpf Elia" w:date="2022-10-23T20:07:00Z">
        <w:r w:rsidR="0039567C">
          <w:t xml:space="preserve">, das von Herrn Martin Hunziker </w:t>
        </w:r>
      </w:ins>
      <w:ins w:id="14" w:author="Schürpf Elia" w:date="2022-10-23T20:08:00Z">
        <w:r w:rsidR="0039567C">
          <w:t>(IT-Koordinator der KZO) unterstützt wurde.</w:t>
        </w:r>
      </w:ins>
      <w:del w:id="15" w:author="Schürpf Elia" w:date="2022-10-23T20:08:00Z">
        <w:r w:rsidR="000C709F" w:rsidDel="0039567C">
          <w:delText>.</w:delText>
        </w:r>
      </w:del>
      <w:r w:rsidR="000C709F">
        <w:t xml:space="preserve"> Die Realisierung war nur dank einem immensen Zeitaufwand (420 Stunden) von Elia Schürpf und Marc Honegger möglich. </w:t>
      </w:r>
      <w:r w:rsidR="00720D5D">
        <w:t>Das Spiel w</w:t>
      </w:r>
      <w:r w:rsidR="00EB5E95">
        <w:t>u</w:t>
      </w:r>
      <w:r w:rsidR="00720D5D">
        <w:t>rd</w:t>
      </w:r>
      <w:r w:rsidR="00EB5E95">
        <w:t>e</w:t>
      </w:r>
      <w:r w:rsidR="00720D5D">
        <w:t xml:space="preserve"> dabei mithilfe von Unity erstellt und mit C# von null auf programmiert. </w:t>
      </w:r>
    </w:p>
    <w:p w14:paraId="4A454DFA" w14:textId="17C7F850" w:rsidR="0039567C" w:rsidRDefault="0039567C">
      <w:pPr>
        <w:rPr>
          <w:ins w:id="16" w:author="Schürpf Elia" w:date="2022-10-23T20:13:00Z"/>
        </w:rPr>
      </w:pPr>
      <w:ins w:id="17" w:author="Schürpf Elia" w:date="2022-10-23T20:09:00Z">
        <w:r>
          <w:t xml:space="preserve">Die grösste Herausforderung </w:t>
        </w:r>
      </w:ins>
      <w:del w:id="18" w:author="Schürpf Elia" w:date="2022-10-23T20:09:00Z">
        <w:r w:rsidDel="0039567C">
          <w:delText xml:space="preserve">Begleitet und unterstützt durch Herrn Martin Hunziker (IT-Koordinator der KZO) </w:delText>
        </w:r>
      </w:del>
      <w:r w:rsidR="00A1472B">
        <w:t>war die Implementierung des Multiplayer-Modus</w:t>
      </w:r>
      <w:del w:id="19" w:author="Schürpf Elia" w:date="2022-10-23T20:09:00Z">
        <w:r w:rsidR="00A1472B" w:rsidDel="0039567C">
          <w:delText xml:space="preserve"> die grösste</w:delText>
        </w:r>
      </w:del>
      <w:del w:id="20" w:author="Schürpf Elia" w:date="2022-10-23T20:10:00Z">
        <w:r w:rsidR="00A1472B" w:rsidDel="0039567C">
          <w:delText xml:space="preserve"> Herausforderung</w:delText>
        </w:r>
      </w:del>
      <w:r w:rsidR="00A1472B">
        <w:t xml:space="preserve">. </w:t>
      </w:r>
    </w:p>
    <w:p w14:paraId="30DDF3F9" w14:textId="7C8BBEB6" w:rsidR="0039567C" w:rsidDel="0039567C" w:rsidRDefault="008435FE">
      <w:pPr>
        <w:rPr>
          <w:del w:id="21" w:author="Schürpf Elia" w:date="2022-10-23T20:12:00Z"/>
        </w:rPr>
      </w:pPr>
      <w:ins w:id="22" w:author="Honegger Marc" w:date="2022-10-23T20:26:00Z">
        <w:r>
          <w:t xml:space="preserve">Schlussendlich </w:t>
        </w:r>
        <w:proofErr w:type="spellStart"/>
        <w:r>
          <w:t>enstand</w:t>
        </w:r>
        <w:proofErr w:type="spellEnd"/>
        <w:r>
          <w:t xml:space="preserve"> a</w:t>
        </w:r>
      </w:ins>
      <w:ins w:id="23" w:author="Schürpf Elia" w:date="2022-10-23T20:13:00Z">
        <w:del w:id="24" w:author="Honegger Marc" w:date="2022-10-23T20:26:00Z">
          <w:r w:rsidR="00F6324A" w:rsidDel="008435FE">
            <w:delText>A</w:delText>
          </w:r>
        </w:del>
        <w:r w:rsidR="00F6324A">
          <w:t xml:space="preserve">ls Produkt dieser Maturitätsarbeit </w:t>
        </w:r>
      </w:ins>
      <w:ins w:id="25" w:author="Schürpf Elia" w:date="2022-10-23T20:14:00Z">
        <w:del w:id="26" w:author="Honegger Marc" w:date="2022-10-23T20:26:00Z">
          <w:r w:rsidR="00F6324A" w:rsidDel="008435FE">
            <w:delText xml:space="preserve">entstand </w:delText>
          </w:r>
        </w:del>
        <w:r w:rsidR="00F6324A">
          <w:t xml:space="preserve">ein lustiges </w:t>
        </w:r>
      </w:ins>
      <w:ins w:id="27" w:author="Schürpf Elia" w:date="2022-10-23T20:22:00Z">
        <w:r w:rsidR="00DC45B0">
          <w:t>r</w:t>
        </w:r>
      </w:ins>
      <w:ins w:id="28" w:author="Schürpf Elia" w:date="2022-10-23T20:14:00Z">
        <w:r w:rsidR="00F6324A">
          <w:t xml:space="preserve">eal-time </w:t>
        </w:r>
        <w:proofErr w:type="spellStart"/>
        <w:r w:rsidR="00F6324A">
          <w:t>strategy</w:t>
        </w:r>
        <w:proofErr w:type="spellEnd"/>
        <w:del w:id="29" w:author="Honegger Marc" w:date="2022-10-23T20:27:00Z">
          <w:r w:rsidR="00F6324A" w:rsidDel="008435FE">
            <w:delText>,</w:delText>
          </w:r>
        </w:del>
        <w:del w:id="30" w:author="Honegger Marc" w:date="2022-10-23T20:26:00Z">
          <w:r w:rsidR="00F6324A" w:rsidDel="008435FE">
            <w:delText xml:space="preserve"> Multiplayer</w:delText>
          </w:r>
        </w:del>
        <w:del w:id="31" w:author="Honegger Marc" w:date="2022-10-23T20:27:00Z">
          <w:r w:rsidR="00F6324A" w:rsidDel="008435FE">
            <w:delText>,</w:delText>
          </w:r>
        </w:del>
        <w:r w:rsidR="00F6324A">
          <w:t xml:space="preserve"> PvP Videospiel, das den Namen </w:t>
        </w:r>
        <w:proofErr w:type="spellStart"/>
        <w:r w:rsidR="00F6324A">
          <w:t>Lan</w:t>
        </w:r>
        <w:del w:id="32" w:author="Honegger Marc" w:date="2022-10-23T20:27:00Z">
          <w:r w:rsidR="00F6324A" w:rsidDel="008435FE">
            <w:delText>c</w:delText>
          </w:r>
        </w:del>
        <w:r w:rsidR="00F6324A">
          <w:t>eclash</w:t>
        </w:r>
        <w:proofErr w:type="spellEnd"/>
        <w:r w:rsidR="00F6324A">
          <w:t xml:space="preserve"> trägt</w:t>
        </w:r>
      </w:ins>
      <w:ins w:id="33" w:author="Schürpf Elia" w:date="2022-10-23T20:16:00Z">
        <w:r w:rsidR="00D605C2">
          <w:t>. Die schriftliche</w:t>
        </w:r>
      </w:ins>
      <w:ins w:id="34" w:author="Schürpf Elia" w:date="2022-10-23T20:14:00Z">
        <w:r w:rsidR="00F6324A">
          <w:t xml:space="preserve"> Dokumentation </w:t>
        </w:r>
      </w:ins>
      <w:ins w:id="35" w:author="Schürpf Elia" w:date="2022-10-23T20:16:00Z">
        <w:r w:rsidR="00D605C2">
          <w:t>gewährt</w:t>
        </w:r>
      </w:ins>
      <w:ins w:id="36" w:author="Schürpf Elia" w:date="2022-10-23T20:17:00Z">
        <w:r w:rsidR="00D605C2">
          <w:t xml:space="preserve"> einen persönlichen Einblick</w:t>
        </w:r>
      </w:ins>
      <w:ins w:id="37" w:author="Schürpf Elia" w:date="2022-10-23T20:14:00Z">
        <w:r w:rsidR="00F6324A">
          <w:t xml:space="preserve"> hinter die</w:t>
        </w:r>
      </w:ins>
      <w:ins w:id="38" w:author="Schürpf Elia" w:date="2022-10-23T20:15:00Z">
        <w:r w:rsidR="00F6324A">
          <w:t xml:space="preserve"> </w:t>
        </w:r>
      </w:ins>
      <w:ins w:id="39" w:author="Schürpf Elia" w:date="2022-10-23T20:14:00Z">
        <w:r w:rsidR="00F6324A">
          <w:t xml:space="preserve">Kulissen </w:t>
        </w:r>
      </w:ins>
      <w:ins w:id="40" w:author="Schürpf Elia" w:date="2022-10-23T20:15:00Z">
        <w:r w:rsidR="00F6324A">
          <w:t>unser</w:t>
        </w:r>
      </w:ins>
      <w:ins w:id="41" w:author="Schürpf Elia" w:date="2022-10-23T20:14:00Z">
        <w:r w:rsidR="00F6324A">
          <w:t>er Videospielentwicklung</w:t>
        </w:r>
      </w:ins>
      <w:ins w:id="42" w:author="Schürpf Elia" w:date="2022-10-23T20:17:00Z">
        <w:r w:rsidR="00D605C2">
          <w:t xml:space="preserve">. </w:t>
        </w:r>
      </w:ins>
      <w:ins w:id="43" w:author="Schürpf Elia" w:date="2022-10-23T20:18:00Z">
        <w:r w:rsidR="00D605C2">
          <w:t xml:space="preserve">Wir planen die Entwicklung unseres Games fortzusetzen </w:t>
        </w:r>
      </w:ins>
      <w:ins w:id="44" w:author="Schürpf Elia" w:date="2022-10-23T20:19:00Z">
        <w:r w:rsidR="00D605C2">
          <w:t xml:space="preserve">und das Spiel </w:t>
        </w:r>
        <w:del w:id="45" w:author="Honegger Marc" w:date="2022-10-23T20:27:00Z">
          <w:r w:rsidR="00D605C2" w:rsidDel="008435FE">
            <w:delText xml:space="preserve">im Idealfall </w:delText>
          </w:r>
          <w:r w:rsidR="00E92981" w:rsidDel="008435FE">
            <w:delText xml:space="preserve">in einigen Monaten </w:delText>
          </w:r>
        </w:del>
        <w:r w:rsidR="00D605C2">
          <w:t>zu veröffentlichen.</w:t>
        </w:r>
      </w:ins>
      <w:del w:id="46" w:author="Schürpf Elia" w:date="2022-10-23T20:17:00Z">
        <w:r w:rsidR="00A1472B" w:rsidDel="00D605C2">
          <w:delText xml:space="preserve">Diese Arbeit gewährt umfassende Einblicke in die Entwicklung des Real-time strategy, Multiplayer, PvP Videospiels, das den Namen Lanceclash trägt. </w:delText>
        </w:r>
      </w:del>
      <w:del w:id="47" w:author="Schürpf Elia" w:date="2022-10-23T20:11:00Z">
        <w:r w:rsidR="00A1472B" w:rsidDel="0039567C">
          <w:delText xml:space="preserve">Mögliche Risiken </w:delText>
        </w:r>
        <w:r w:rsidR="00EB5E95" w:rsidDel="0039567C">
          <w:delText>der Entwicklung und verschiedene Klassendiagramme</w:delText>
        </w:r>
      </w:del>
      <w:del w:id="48" w:author="Schürpf Elia" w:date="2022-10-23T20:17:00Z">
        <w:r w:rsidR="00EB5E95" w:rsidDel="00D605C2">
          <w:delText xml:space="preserve"> bieten einen einmaligen Blick hinter die abwechslungsreichen Kulissen </w:delText>
        </w:r>
        <w:r w:rsidR="0039567C" w:rsidDel="00D605C2">
          <w:delText>unserer</w:delText>
        </w:r>
      </w:del>
      <w:del w:id="49" w:author="Schürpf Elia" w:date="2022-10-23T20:07:00Z">
        <w:r w:rsidR="0039567C" w:rsidDel="0039567C">
          <w:delText xml:space="preserve"> </w:delText>
        </w:r>
      </w:del>
      <w:del w:id="50" w:author="Schürpf Elia" w:date="2022-10-23T20:17:00Z">
        <w:r w:rsidR="00EB5E95" w:rsidDel="00D605C2">
          <w:delText>Videospielentwicklung.</w:delText>
        </w:r>
      </w:del>
    </w:p>
    <w:p w14:paraId="7339A050" w14:textId="582AD2F4" w:rsidR="00941919" w:rsidRDefault="00941919" w:rsidP="00D605C2"/>
    <w:sectPr w:rsidR="00941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chürpf Elia">
    <w15:presenceInfo w15:providerId="AD" w15:userId="S::elia.schuerpf@studmail.kzo.ch::1f397a0d-c688-4f54-af81-f3f26b48b2fc"/>
  </w15:person>
  <w15:person w15:author="Honegger Marc">
    <w15:presenceInfo w15:providerId="AD" w15:userId="S::marc.honegger@studmail.kzo.ch::09b1cd12-2c1a-4992-828b-9f7b5d0979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5D"/>
    <w:rsid w:val="000C709F"/>
    <w:rsid w:val="00215890"/>
    <w:rsid w:val="002C3548"/>
    <w:rsid w:val="002E046D"/>
    <w:rsid w:val="0039567C"/>
    <w:rsid w:val="00452E72"/>
    <w:rsid w:val="004C77C3"/>
    <w:rsid w:val="004F3571"/>
    <w:rsid w:val="006038A5"/>
    <w:rsid w:val="00650AD3"/>
    <w:rsid w:val="006E04DA"/>
    <w:rsid w:val="00720D5D"/>
    <w:rsid w:val="007D2CAC"/>
    <w:rsid w:val="008435FE"/>
    <w:rsid w:val="008A2ADC"/>
    <w:rsid w:val="00941919"/>
    <w:rsid w:val="00947F54"/>
    <w:rsid w:val="00A1472B"/>
    <w:rsid w:val="00B21EB4"/>
    <w:rsid w:val="00C67108"/>
    <w:rsid w:val="00CE2CD4"/>
    <w:rsid w:val="00D605C2"/>
    <w:rsid w:val="00DC45B0"/>
    <w:rsid w:val="00DC4E9B"/>
    <w:rsid w:val="00E92981"/>
    <w:rsid w:val="00EB5E95"/>
    <w:rsid w:val="00F6324A"/>
    <w:rsid w:val="00FA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B50A71"/>
  <w15:chartTrackingRefBased/>
  <w15:docId w15:val="{158F84D3-1BA2-4921-B575-88582185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rarbeitung">
    <w:name w:val="Revision"/>
    <w:hidden/>
    <w:uiPriority w:val="99"/>
    <w:semiHidden/>
    <w:rsid w:val="000C70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Schürpf Elia</dc:creator>
  <cp:keywords/>
  <dc:description/>
  <cp:lastModifiedBy>Honegger Marc</cp:lastModifiedBy>
  <cp:revision>22</cp:revision>
  <dcterms:created xsi:type="dcterms:W3CDTF">2022-10-23T15:34:00Z</dcterms:created>
  <dcterms:modified xsi:type="dcterms:W3CDTF">2022-10-23T18:27:00Z</dcterms:modified>
</cp:coreProperties>
</file>